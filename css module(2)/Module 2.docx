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79EB" w14:textId="30D71243" w:rsidR="00BF2827" w:rsidRPr="00517880" w:rsidRDefault="00517880" w:rsidP="005D64A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0"/>
          <w:szCs w:val="40"/>
        </w:rPr>
        <w:t xml:space="preserve">                  </w:t>
      </w:r>
      <w:r w:rsidR="00BF2827" w:rsidRPr="00517880">
        <w:rPr>
          <w:b/>
          <w:bCs/>
          <w:sz w:val="48"/>
          <w:szCs w:val="48"/>
          <w:u w:val="single"/>
        </w:rPr>
        <w:t>Module</w:t>
      </w:r>
      <w:r w:rsidRPr="00517880">
        <w:rPr>
          <w:b/>
          <w:bCs/>
          <w:sz w:val="48"/>
          <w:szCs w:val="48"/>
          <w:u w:val="single"/>
        </w:rPr>
        <w:t>-2</w:t>
      </w:r>
      <w:r w:rsidR="00BF2827" w:rsidRPr="00517880">
        <w:rPr>
          <w:b/>
          <w:bCs/>
          <w:sz w:val="48"/>
          <w:szCs w:val="48"/>
          <w:u w:val="single"/>
        </w:rPr>
        <w:t xml:space="preserve"> </w:t>
      </w:r>
      <w:proofErr w:type="gramStart"/>
      <w:r w:rsidR="00BF2827" w:rsidRPr="00517880">
        <w:rPr>
          <w:b/>
          <w:bCs/>
          <w:sz w:val="48"/>
          <w:szCs w:val="48"/>
          <w:u w:val="single"/>
        </w:rPr>
        <w:t>( CSS</w:t>
      </w:r>
      <w:proofErr w:type="gramEnd"/>
      <w:r w:rsidRPr="00517880">
        <w:rPr>
          <w:b/>
          <w:bCs/>
          <w:sz w:val="48"/>
          <w:szCs w:val="48"/>
          <w:u w:val="single"/>
        </w:rPr>
        <w:t xml:space="preserve"> and CSS-3</w:t>
      </w:r>
      <w:r w:rsidR="00BF2827" w:rsidRPr="00517880">
        <w:rPr>
          <w:b/>
          <w:bCs/>
          <w:sz w:val="48"/>
          <w:szCs w:val="48"/>
          <w:u w:val="single"/>
        </w:rPr>
        <w:t>)</w:t>
      </w:r>
    </w:p>
    <w:p w14:paraId="176D884C" w14:textId="77777777" w:rsidR="00BF2827" w:rsidRDefault="00BF2827" w:rsidP="005D64A1">
      <w:pPr>
        <w:rPr>
          <w:b/>
          <w:bCs/>
        </w:rPr>
      </w:pPr>
    </w:p>
    <w:p w14:paraId="0CF033EE" w14:textId="2643F07C" w:rsidR="005D64A1" w:rsidRDefault="005D64A1" w:rsidP="005D64A1">
      <w:r w:rsidRPr="00A3125B">
        <w:rPr>
          <w:b/>
          <w:bCs/>
        </w:rPr>
        <w:t xml:space="preserve">Question </w:t>
      </w:r>
      <w:r>
        <w:t>1. What are the benefits of using CSS?</w:t>
      </w:r>
    </w:p>
    <w:p w14:paraId="0B44F0D7" w14:textId="51F707B9" w:rsidR="005D64A1" w:rsidRDefault="005D64A1" w:rsidP="005D64A1">
      <w:r>
        <w:rPr>
          <w:b/>
          <w:bCs/>
        </w:rPr>
        <w:t>Answer.</w:t>
      </w:r>
      <w:r>
        <w:t xml:space="preserve"> CSS separates the content and design (visual appearance) of html </w:t>
      </w:r>
      <w:proofErr w:type="gramStart"/>
      <w:r>
        <w:t>document,</w:t>
      </w:r>
      <w:proofErr w:type="gramEnd"/>
      <w:r>
        <w:t xml:space="preserve"> hence it is easier to make any updates in design or in content. CSS helps to apply uniform styles across multiple web pages.</w:t>
      </w:r>
    </w:p>
    <w:p w14:paraId="6ED81C41" w14:textId="77777777" w:rsidR="005D64A1" w:rsidRDefault="005D64A1" w:rsidP="005D64A1"/>
    <w:p w14:paraId="73C0D3A2" w14:textId="1DF2DA79" w:rsidR="005D64A1" w:rsidRDefault="005D64A1" w:rsidP="005D64A1">
      <w:r w:rsidRPr="00A3125B">
        <w:rPr>
          <w:b/>
          <w:bCs/>
        </w:rPr>
        <w:t xml:space="preserve">Question </w:t>
      </w:r>
      <w:r>
        <w:t>2. What are the disadvantages of CSS?</w:t>
      </w:r>
    </w:p>
    <w:p w14:paraId="2B72DF48" w14:textId="4DE6183B" w:rsidR="005D64A1" w:rsidRDefault="005D64A1" w:rsidP="005D64A1">
      <w:r>
        <w:rPr>
          <w:b/>
          <w:bCs/>
        </w:rPr>
        <w:t>Answer.</w:t>
      </w:r>
      <w:r w:rsidR="00C15DE0" w:rsidRPr="00C15DE0">
        <w:t xml:space="preserve"> there are some drawbacks to CSS. It can be complex for beginners, leading to a steep learning curve. Compatibility issues with different web browsers can also arise. Overusing CSS can potentially slow down a website's performance.</w:t>
      </w:r>
    </w:p>
    <w:p w14:paraId="70ECA26C" w14:textId="77777777" w:rsidR="005D64A1" w:rsidRDefault="005D64A1" w:rsidP="005D64A1"/>
    <w:p w14:paraId="3B7C458C" w14:textId="77777777" w:rsidR="005D64A1" w:rsidRDefault="005D64A1" w:rsidP="005D64A1">
      <w:r w:rsidRPr="00A3125B">
        <w:rPr>
          <w:b/>
          <w:bCs/>
        </w:rPr>
        <w:t xml:space="preserve">Question </w:t>
      </w:r>
      <w:r>
        <w:t>3. What is the difference between CSS2 and CSS3?</w:t>
      </w:r>
    </w:p>
    <w:p w14:paraId="3C447A15" w14:textId="43B2BFFE" w:rsidR="005D64A1" w:rsidRDefault="005D64A1" w:rsidP="005D64A1">
      <w:r>
        <w:rPr>
          <w:b/>
          <w:bCs/>
        </w:rPr>
        <w:t>Answer.</w:t>
      </w:r>
      <w:r>
        <w:t>CSS3 is the latest version, which has many new features and improvements over CSS2. CSS3 supports more browsers than CSS2. CSS3 is faster and more efficient than CSS2.</w:t>
      </w:r>
    </w:p>
    <w:p w14:paraId="2A0C5644" w14:textId="77777777" w:rsidR="005D64A1" w:rsidRDefault="005D64A1" w:rsidP="005D64A1"/>
    <w:p w14:paraId="281274AF" w14:textId="77777777" w:rsidR="005D64A1" w:rsidRDefault="005D64A1" w:rsidP="005D64A1">
      <w:r w:rsidRPr="00A3125B">
        <w:rPr>
          <w:b/>
          <w:bCs/>
        </w:rPr>
        <w:t xml:space="preserve">Question </w:t>
      </w:r>
      <w:r>
        <w:t>4. Name a few CSS style components?</w:t>
      </w:r>
    </w:p>
    <w:p w14:paraId="636C9042" w14:textId="71C73AB2" w:rsidR="00B92A0A" w:rsidRDefault="005D64A1" w:rsidP="009B694E">
      <w:r>
        <w:rPr>
          <w:b/>
          <w:bCs/>
        </w:rPr>
        <w:t>Answer.</w:t>
      </w:r>
      <w:r w:rsidR="00B3464F">
        <w:rPr>
          <w:b/>
          <w:bCs/>
        </w:rPr>
        <w:t xml:space="preserve"> </w:t>
      </w:r>
      <w:r w:rsidR="009B694E">
        <w:rPr>
          <w:b/>
          <w:bCs/>
        </w:rPr>
        <w:t xml:space="preserve"> </w:t>
      </w:r>
      <w:r w:rsidR="00223FBA">
        <w:t xml:space="preserve">Example of </w:t>
      </w:r>
      <w:proofErr w:type="spellStart"/>
      <w:r w:rsidR="00223FBA">
        <w:t>css</w:t>
      </w:r>
      <w:proofErr w:type="spellEnd"/>
      <w:r w:rsidR="00223FBA">
        <w:t xml:space="preserve"> style</w:t>
      </w:r>
      <w:r w:rsidR="005B535B">
        <w:t xml:space="preserve"> </w:t>
      </w:r>
      <w:proofErr w:type="spellStart"/>
      <w:r w:rsidR="005B535B">
        <w:t>componets</w:t>
      </w:r>
      <w:proofErr w:type="spellEnd"/>
      <w:r w:rsidR="005B535B">
        <w:t xml:space="preserve"> are background, margin, </w:t>
      </w:r>
      <w:proofErr w:type="spellStart"/>
      <w:proofErr w:type="gramStart"/>
      <w:r w:rsidR="005B535B">
        <w:t>padding,</w:t>
      </w:r>
      <w:r w:rsidR="007E19A3">
        <w:t>width</w:t>
      </w:r>
      <w:proofErr w:type="spellEnd"/>
      <w:proofErr w:type="gramEnd"/>
      <w:r w:rsidR="007E19A3">
        <w:t xml:space="preserve">, </w:t>
      </w:r>
      <w:proofErr w:type="spellStart"/>
      <w:r w:rsidR="007E19A3">
        <w:t>border,height</w:t>
      </w:r>
      <w:proofErr w:type="spellEnd"/>
      <w:r w:rsidR="00B81EF4">
        <w:t xml:space="preserve"> etc.</w:t>
      </w:r>
    </w:p>
    <w:p w14:paraId="79D0A5FB" w14:textId="75847519" w:rsidR="00554B50" w:rsidRPr="00223FBA" w:rsidRDefault="00554B50" w:rsidP="009B694E">
      <w:r w:rsidRPr="00554B50">
        <w:drawing>
          <wp:inline distT="0" distB="0" distL="0" distR="0" wp14:anchorId="758D3771" wp14:editId="4594D187">
            <wp:extent cx="3475021" cy="3886537"/>
            <wp:effectExtent l="0" t="0" r="0" b="0"/>
            <wp:docPr id="3217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9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DED" w14:textId="77777777" w:rsidR="00B92A0A" w:rsidRPr="00F71851" w:rsidRDefault="00B92A0A" w:rsidP="005D64A1">
      <w:pPr>
        <w:rPr>
          <w:b/>
          <w:bCs/>
        </w:rPr>
      </w:pPr>
    </w:p>
    <w:p w14:paraId="783B4829" w14:textId="77777777" w:rsidR="005D64A1" w:rsidRDefault="005D64A1" w:rsidP="005D64A1"/>
    <w:p w14:paraId="52021F54" w14:textId="052D8673" w:rsidR="005D64A1" w:rsidRDefault="005D64A1" w:rsidP="005D64A1">
      <w:r w:rsidRPr="00A3125B">
        <w:rPr>
          <w:b/>
          <w:bCs/>
        </w:rPr>
        <w:t xml:space="preserve">Question </w:t>
      </w:r>
      <w:r>
        <w:t>5. What do you understand by CSS opacity?</w:t>
      </w:r>
    </w:p>
    <w:p w14:paraId="4F9C91B3" w14:textId="167F507B" w:rsidR="005D64A1" w:rsidRDefault="005D64A1" w:rsidP="005D64A1">
      <w:r>
        <w:rPr>
          <w:b/>
          <w:bCs/>
        </w:rPr>
        <w:t>Answer.</w:t>
      </w:r>
      <w:r>
        <w:t xml:space="preserve"> CSS opacity sets the transparency level of an element from 0 (fully transparent) to 1 (opaque). Opacity is used for creating visual effects such as fading, blending or overlaying.</w:t>
      </w:r>
    </w:p>
    <w:p w14:paraId="448E55BF" w14:textId="77777777" w:rsidR="005D64A1" w:rsidRDefault="005D64A1" w:rsidP="005D64A1"/>
    <w:p w14:paraId="11E9378A" w14:textId="77777777" w:rsidR="005D64A1" w:rsidRDefault="005D64A1" w:rsidP="005D64A1">
      <w:r w:rsidRPr="00A3125B">
        <w:rPr>
          <w:b/>
          <w:bCs/>
        </w:rPr>
        <w:t xml:space="preserve">Question </w:t>
      </w:r>
      <w:r>
        <w:t xml:space="preserve">6. How can the background </w:t>
      </w:r>
      <w:proofErr w:type="spellStart"/>
      <w:r>
        <w:t>color</w:t>
      </w:r>
      <w:proofErr w:type="spellEnd"/>
      <w:r>
        <w:t xml:space="preserve"> of an element be changed?</w:t>
      </w:r>
    </w:p>
    <w:p w14:paraId="0BA9BDA5" w14:textId="54ED3308" w:rsidR="00DB2916" w:rsidRDefault="005D64A1" w:rsidP="005D64A1">
      <w:pPr>
        <w:rPr>
          <w:rStyle w:val="selectable-text"/>
        </w:rPr>
      </w:pPr>
      <w:r>
        <w:rPr>
          <w:b/>
          <w:bCs/>
        </w:rPr>
        <w:t>Answer.</w:t>
      </w:r>
      <w:r>
        <w:t xml:space="preserve"> </w:t>
      </w:r>
      <w:r w:rsidR="006B2D62">
        <w:t xml:space="preserve"> </w:t>
      </w:r>
      <w:r w:rsidR="006B2D62">
        <w:rPr>
          <w:rStyle w:val="selectable-text"/>
        </w:rPr>
        <w:t xml:space="preserve">You can change the background </w:t>
      </w:r>
      <w:proofErr w:type="spellStart"/>
      <w:r w:rsidR="006B2D62">
        <w:rPr>
          <w:rStyle w:val="selectable-text"/>
        </w:rPr>
        <w:t>color</w:t>
      </w:r>
      <w:proofErr w:type="spellEnd"/>
      <w:r w:rsidR="006B2D62">
        <w:rPr>
          <w:rStyle w:val="selectable-text"/>
        </w:rPr>
        <w:t xml:space="preserve"> of an HTML element using the background-</w:t>
      </w:r>
      <w:proofErr w:type="spellStart"/>
      <w:r w:rsidR="006B2D62">
        <w:rPr>
          <w:rStyle w:val="selectable-text"/>
        </w:rPr>
        <w:t>color</w:t>
      </w:r>
      <w:proofErr w:type="spellEnd"/>
      <w:r w:rsidR="006B2D62">
        <w:rPr>
          <w:rStyle w:val="selectable-text"/>
        </w:rPr>
        <w:t xml:space="preserve"> CSS property and giving it a value of a </w:t>
      </w:r>
      <w:proofErr w:type="spellStart"/>
      <w:r w:rsidR="006B2D62">
        <w:rPr>
          <w:rStyle w:val="selectable-text"/>
        </w:rPr>
        <w:t>color</w:t>
      </w:r>
      <w:proofErr w:type="spellEnd"/>
      <w:r w:rsidR="006B2D62">
        <w:rPr>
          <w:rStyle w:val="selectable-text"/>
        </w:rPr>
        <w:t xml:space="preserve">. With this code, the paragraphs are </w:t>
      </w:r>
      <w:proofErr w:type="gramStart"/>
      <w:r w:rsidR="006B2D62">
        <w:rPr>
          <w:rStyle w:val="selectable-text"/>
        </w:rPr>
        <w:t>given  black</w:t>
      </w:r>
      <w:proofErr w:type="gramEnd"/>
      <w:r w:rsidR="006B2D62">
        <w:rPr>
          <w:rStyle w:val="selectable-text"/>
        </w:rPr>
        <w:t xml:space="preserve"> ,blue, pink , green, background.</w:t>
      </w:r>
    </w:p>
    <w:p w14:paraId="62AD0CFE" w14:textId="32A6719C" w:rsidR="006B2D62" w:rsidRDefault="006B2D62" w:rsidP="005D64A1">
      <w:r>
        <w:rPr>
          <w:noProof/>
        </w:rPr>
        <w:drawing>
          <wp:inline distT="0" distB="0" distL="0" distR="0" wp14:anchorId="142B08AD" wp14:editId="65265DD5">
            <wp:extent cx="4330700" cy="2163431"/>
            <wp:effectExtent l="0" t="0" r="0" b="8890"/>
            <wp:docPr id="87937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04" cy="21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5B48" w14:textId="77777777" w:rsidR="00BF2827" w:rsidRDefault="00BF2827" w:rsidP="005D64A1"/>
    <w:p w14:paraId="4FC1CDC2" w14:textId="7872B35F" w:rsidR="00BF2827" w:rsidRDefault="00BF2827" w:rsidP="00BF2827">
      <w:r w:rsidRPr="00A3125B">
        <w:rPr>
          <w:b/>
          <w:bCs/>
        </w:rPr>
        <w:t xml:space="preserve">Question </w:t>
      </w:r>
      <w:r>
        <w:t>7. How can image repetition of the backup be controlled?</w:t>
      </w:r>
    </w:p>
    <w:p w14:paraId="0BFF52B0" w14:textId="5D13D013" w:rsidR="00BF2827" w:rsidRPr="00BF2827" w:rsidRDefault="00BF2827" w:rsidP="00BF2827">
      <w:r>
        <w:rPr>
          <w:b/>
          <w:bCs/>
        </w:rPr>
        <w:t>Answer</w:t>
      </w:r>
      <w:r>
        <w:t xml:space="preserve">. </w:t>
      </w:r>
      <w:r>
        <w:rPr>
          <w:rStyle w:val="selectable-text"/>
        </w:rPr>
        <w:t>This task can be achieved by using the background-repeat property which will help us control the repetition of the image. It also decides whether the background image will be repeated or not.</w:t>
      </w:r>
      <w:r w:rsidRPr="00BF2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BF2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F2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BF2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50690" w14:textId="77777777" w:rsidR="00BF2827" w:rsidRDefault="00BF2827" w:rsidP="00BF2827"/>
    <w:p w14:paraId="05B9BCBE" w14:textId="5C225433" w:rsidR="00BF2827" w:rsidRDefault="00BF2827" w:rsidP="00BF2827">
      <w:r w:rsidRPr="00A3125B">
        <w:rPr>
          <w:b/>
          <w:bCs/>
        </w:rPr>
        <w:t xml:space="preserve">Question </w:t>
      </w:r>
      <w:r>
        <w:t>8. What is the use of the background-position property?</w:t>
      </w:r>
    </w:p>
    <w:p w14:paraId="23C65A35" w14:textId="52B194D9" w:rsidR="00BF2827" w:rsidRDefault="00BF2827" w:rsidP="00BF2827">
      <w:pPr>
        <w:rPr>
          <w:rStyle w:val="selectable-text"/>
        </w:rPr>
      </w:pPr>
      <w:r>
        <w:rPr>
          <w:b/>
          <w:bCs/>
        </w:rPr>
        <w:t>Answer</w:t>
      </w:r>
      <w:r>
        <w:t>.</w:t>
      </w:r>
      <w:r w:rsidRPr="00BF2827">
        <w:rPr>
          <w:rStyle w:val="selectable-text"/>
        </w:rPr>
        <w:t xml:space="preserve"> </w:t>
      </w:r>
      <w:r>
        <w:rPr>
          <w:rStyle w:val="selectable-text"/>
        </w:rPr>
        <w:t>The background-position property sets the starting position of a background image. Tip: By default, a background-image is placed at the top-left corner of an element, and repeated both vertically and horizontally.</w:t>
      </w:r>
    </w:p>
    <w:p w14:paraId="2096FB5D" w14:textId="6E86E7F4" w:rsidR="00DD4258" w:rsidRPr="00DD4258" w:rsidRDefault="00DD4258" w:rsidP="00732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</w:pPr>
      <w:r w:rsidRPr="00DD42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="00732262" w:rsidRPr="00732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Your\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Here\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\(Double\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732262" w:rsidRPr="00732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Edit\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="00732262" w:rsidRPr="007322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 \(</w:t>
      </w:r>
      <w:r w:rsidR="00732262" w:rsidRPr="00732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="00732262" w:rsidRPr="007322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\)</w:t>
      </w:r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="00732262" w:rsidRPr="00732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39EC6E" w14:textId="77777777" w:rsidR="00DD4258" w:rsidRDefault="00DD4258" w:rsidP="00BF2827"/>
    <w:p w14:paraId="589C0B55" w14:textId="77777777" w:rsidR="00BD103D" w:rsidRDefault="009D1E52" w:rsidP="006208BC">
      <w:r w:rsidRPr="00A3125B">
        <w:rPr>
          <w:b/>
          <w:bCs/>
        </w:rPr>
        <w:t>Question</w:t>
      </w:r>
      <w:r>
        <w:t xml:space="preserve"> </w:t>
      </w:r>
      <w:r w:rsidR="006208BC">
        <w:t>9. Which property controls the image scroll in the background?</w:t>
      </w:r>
    </w:p>
    <w:p w14:paraId="72ABE2F4" w14:textId="77777777" w:rsidR="001534EF" w:rsidRDefault="009D1E52" w:rsidP="006208BC">
      <w:r>
        <w:rPr>
          <w:b/>
          <w:bCs/>
        </w:rPr>
        <w:t>Answer</w:t>
      </w:r>
      <w:r>
        <w:t>.</w:t>
      </w:r>
      <w:r w:rsidRPr="00BF2827">
        <w:rPr>
          <w:rStyle w:val="selectable-text"/>
        </w:rPr>
        <w:t xml:space="preserve"> </w:t>
      </w:r>
      <w:r w:rsidR="006208BC">
        <w:t xml:space="preserve"> CSS property "background-attachment" controls the image scroll in the background. It has three values, scroll, fixed or local.</w:t>
      </w:r>
    </w:p>
    <w:p w14:paraId="76110B6A" w14:textId="7E6137F0" w:rsidR="003B22FF" w:rsidRDefault="009D1E52" w:rsidP="006208BC">
      <w:r w:rsidRPr="00A3125B">
        <w:rPr>
          <w:b/>
          <w:bCs/>
        </w:rPr>
        <w:lastRenderedPageBreak/>
        <w:t>Question</w:t>
      </w:r>
      <w:r>
        <w:t xml:space="preserve"> </w:t>
      </w:r>
      <w:r w:rsidR="006208BC">
        <w:t xml:space="preserve">10. Why should background and </w:t>
      </w:r>
      <w:proofErr w:type="spellStart"/>
      <w:r w:rsidR="006208BC">
        <w:t>color</w:t>
      </w:r>
      <w:proofErr w:type="spellEnd"/>
      <w:r w:rsidR="006208BC">
        <w:t xml:space="preserve"> be used as separate properties? </w:t>
      </w:r>
    </w:p>
    <w:p w14:paraId="78B977B4" w14:textId="5D54636A" w:rsidR="006208BC" w:rsidRDefault="003B22FF" w:rsidP="006208BC">
      <w:r>
        <w:rPr>
          <w:b/>
          <w:bCs/>
        </w:rPr>
        <w:t>Answer</w:t>
      </w:r>
      <w:r>
        <w:t>.</w:t>
      </w:r>
      <w:r w:rsidR="006208BC">
        <w:t xml:space="preserve"> Background property is complex that can set multiple aspects of the background, such as image, position, size, repeat, etc. </w:t>
      </w:r>
      <w:proofErr w:type="spellStart"/>
      <w:r w:rsidR="006208BC">
        <w:t>Color</w:t>
      </w:r>
      <w:proofErr w:type="spellEnd"/>
      <w:r w:rsidR="006208BC">
        <w:t xml:space="preserve"> property is simple that can only set the text </w:t>
      </w:r>
      <w:proofErr w:type="spellStart"/>
      <w:r w:rsidR="006208BC">
        <w:t>color</w:t>
      </w:r>
      <w:proofErr w:type="spellEnd"/>
      <w:r w:rsidR="006208BC">
        <w:t>. Combining them would make the syntax more complicated and confusing.</w:t>
      </w:r>
    </w:p>
    <w:p w14:paraId="7E3238A3" w14:textId="77777777" w:rsidR="006208BC" w:rsidRDefault="006208BC" w:rsidP="006208BC"/>
    <w:p w14:paraId="1FE93748" w14:textId="19609080" w:rsidR="006208BC" w:rsidRDefault="006208BC" w:rsidP="006208BC">
      <w:r>
        <w:t xml:space="preserve">Q11. How to </w:t>
      </w:r>
      <w:proofErr w:type="spellStart"/>
      <w:r>
        <w:t>center</w:t>
      </w:r>
      <w:proofErr w:type="spellEnd"/>
      <w:r>
        <w:t xml:space="preserve"> block elements using CSS1?</w:t>
      </w:r>
    </w:p>
    <w:p w14:paraId="520EBCD7" w14:textId="3E6457A9" w:rsidR="006D6786" w:rsidRDefault="006D6786" w:rsidP="006208BC">
      <w:r>
        <w:rPr>
          <w:b/>
          <w:bCs/>
        </w:rPr>
        <w:t>Answer</w:t>
      </w:r>
      <w:r>
        <w:t>.</w:t>
      </w:r>
      <w:r w:rsidR="008E617C" w:rsidRPr="008E617C">
        <w:t xml:space="preserve"> </w:t>
      </w:r>
      <w:proofErr w:type="spellStart"/>
      <w:r w:rsidR="008E617C" w:rsidRPr="008E617C">
        <w:t>Center</w:t>
      </w:r>
      <w:proofErr w:type="spellEnd"/>
      <w:r w:rsidR="008E617C" w:rsidRPr="008E617C">
        <w:t xml:space="preserve"> block elements using margin property: We need to specify the margin from left and right such that it looks </w:t>
      </w:r>
      <w:proofErr w:type="spellStart"/>
      <w:r w:rsidR="008E617C" w:rsidRPr="008E617C">
        <w:t>centered</w:t>
      </w:r>
      <w:proofErr w:type="spellEnd"/>
      <w:r w:rsidR="008E617C" w:rsidRPr="008E617C">
        <w:t xml:space="preserve">. We do not need to do this </w:t>
      </w:r>
      <w:proofErr w:type="gramStart"/>
      <w:r w:rsidR="008E617C" w:rsidRPr="008E617C">
        <w:t>manually,</w:t>
      </w:r>
      <w:proofErr w:type="gramEnd"/>
      <w:r w:rsidR="008E617C" w:rsidRPr="008E617C">
        <w:t xml:space="preserve"> we have one property value “auto” which will automatically set the margin such that our block element is placed in the </w:t>
      </w:r>
      <w:proofErr w:type="spellStart"/>
      <w:r w:rsidR="008E617C" w:rsidRPr="008E617C">
        <w:t>center</w:t>
      </w:r>
      <w:proofErr w:type="spellEnd"/>
      <w:r w:rsidR="008E617C" w:rsidRPr="008E617C">
        <w:t>.</w:t>
      </w:r>
    </w:p>
    <w:p w14:paraId="37458A3E" w14:textId="3109F533" w:rsidR="006208BC" w:rsidRDefault="009D1E52" w:rsidP="006208BC">
      <w:pPr>
        <w:rPr>
          <w:del w:id="0" w:author="Microsoft Word" w:date="2024-02-26T10:55:00Z"/>
        </w:rPr>
      </w:pPr>
      <w:r w:rsidRPr="00A3125B">
        <w:rPr>
          <w:b/>
          <w:bCs/>
        </w:rPr>
        <w:t>Question</w:t>
      </w:r>
      <w:r>
        <w:t xml:space="preserve"> </w:t>
      </w:r>
      <w:r w:rsidR="006208BC">
        <w:t xml:space="preserve">12. How to maintain the CSS </w:t>
      </w:r>
      <w:proofErr w:type="spellStart"/>
      <w:r w:rsidR="006208BC">
        <w:t>specifications?</w:t>
      </w:r>
    </w:p>
    <w:p w14:paraId="62E6C059" w14:textId="3C326EAA" w:rsidR="006D6786" w:rsidRDefault="006D6786" w:rsidP="006208BC">
      <w:r>
        <w:rPr>
          <w:b/>
          <w:bCs/>
        </w:rPr>
        <w:t>Answer</w:t>
      </w:r>
      <w:proofErr w:type="spellEnd"/>
      <w:r>
        <w:t>.</w:t>
      </w:r>
      <w:r w:rsidR="008D37B7" w:rsidRPr="008D37B7">
        <w:rPr>
          <w:rStyle w:val="selectable-text"/>
        </w:rPr>
        <w:t xml:space="preserve"> </w:t>
      </w:r>
      <w:r w:rsidR="008D37B7">
        <w:rPr>
          <w:rStyle w:val="selectable-text"/>
        </w:rPr>
        <w:t>The CSS specifications are maintained by the World Wide Web Consortium (W3C). Even though every browser supports CSS, there are many inconsistencies in the supported specification version.</w:t>
      </w:r>
    </w:p>
    <w:p w14:paraId="1C2E0E4B" w14:textId="5A8CE10E" w:rsidR="006208BC" w:rsidRDefault="009D1E52" w:rsidP="006208BC">
      <w:pPr>
        <w:rPr>
          <w:del w:id="1" w:author="Microsoft Word" w:date="2024-02-26T10:55:00Z"/>
        </w:rPr>
      </w:pPr>
      <w:r w:rsidRPr="00A3125B">
        <w:rPr>
          <w:b/>
          <w:bCs/>
        </w:rPr>
        <w:t>Question</w:t>
      </w:r>
      <w:r>
        <w:t xml:space="preserve"> </w:t>
      </w:r>
      <w:r w:rsidR="006208BC">
        <w:t xml:space="preserve">13. What are the ways to integrate CSS as a web </w:t>
      </w:r>
      <w:proofErr w:type="spellStart"/>
      <w:r w:rsidR="006208BC">
        <w:t>page?</w:t>
      </w:r>
    </w:p>
    <w:p w14:paraId="1B642987" w14:textId="385FE386" w:rsidR="006D6786" w:rsidRDefault="006D6786" w:rsidP="006208BC">
      <w:r>
        <w:rPr>
          <w:b/>
          <w:bCs/>
        </w:rPr>
        <w:t>Answer</w:t>
      </w:r>
      <w:proofErr w:type="spellEnd"/>
      <w:r>
        <w:t>.</w:t>
      </w:r>
      <w:r w:rsidR="00ED6FD4" w:rsidRPr="00ED6FD4">
        <w:t xml:space="preserve"> </w:t>
      </w:r>
      <w:r w:rsidR="00ED6FD4" w:rsidRPr="00ED6FD4">
        <w:t>CSS can be added to HTML documents in 3 ways: Inline - by using the style attribute inside HTML elements. Internal - by using a &lt;style&gt; element in the &lt;head&gt; section.</w:t>
      </w:r>
    </w:p>
    <w:p w14:paraId="5F9934B6" w14:textId="77777777" w:rsidR="006208BC" w:rsidRDefault="006208BC" w:rsidP="006208BC"/>
    <w:p w14:paraId="13881EC9" w14:textId="31A52CC9" w:rsidR="006208BC" w:rsidRDefault="009D1E52" w:rsidP="006208BC">
      <w:r w:rsidRPr="00A3125B">
        <w:rPr>
          <w:b/>
          <w:bCs/>
        </w:rPr>
        <w:t>Question</w:t>
      </w:r>
      <w:r>
        <w:t xml:space="preserve"> </w:t>
      </w:r>
      <w:r w:rsidR="006208BC">
        <w:t xml:space="preserve">14. What </w:t>
      </w:r>
      <w:proofErr w:type="gramStart"/>
      <w:r w:rsidR="006208BC">
        <w:t>is</w:t>
      </w:r>
      <w:proofErr w:type="gramEnd"/>
      <w:r w:rsidR="006208BC">
        <w:t xml:space="preserve"> embedded style sheets?</w:t>
      </w:r>
    </w:p>
    <w:p w14:paraId="09CE9E19" w14:textId="38053ACA" w:rsidR="006208BC" w:rsidRDefault="00011577" w:rsidP="006208BC">
      <w:r>
        <w:rPr>
          <w:b/>
          <w:bCs/>
        </w:rPr>
        <w:t>Answer</w:t>
      </w:r>
      <w:r>
        <w:t>.</w:t>
      </w:r>
      <w:r w:rsidRPr="00BF2827">
        <w:rPr>
          <w:rStyle w:val="selectable-text"/>
        </w:rPr>
        <w:t xml:space="preserve"> </w:t>
      </w:r>
      <w:r w:rsidR="006208BC">
        <w:t xml:space="preserve"> Embedded style sheets are a way of applying CSS styles to an HTML document by using &lt;style&gt; element in &lt;head&gt; section. It useful for styling a document that has unique style requirements.</w:t>
      </w:r>
    </w:p>
    <w:p w14:paraId="5693DFFA" w14:textId="77777777" w:rsidR="006208BC" w:rsidRDefault="006208BC" w:rsidP="006208BC"/>
    <w:p w14:paraId="0F0DD5C7" w14:textId="7C45B9B0" w:rsidR="00732262" w:rsidRDefault="009D1E52" w:rsidP="006208BC">
      <w:r w:rsidRPr="00A3125B">
        <w:rPr>
          <w:b/>
          <w:bCs/>
        </w:rPr>
        <w:t>Question</w:t>
      </w:r>
      <w:r>
        <w:t xml:space="preserve"> </w:t>
      </w:r>
      <w:r w:rsidR="006208BC">
        <w:t>15. What are the external style sheets?</w:t>
      </w:r>
    </w:p>
    <w:p w14:paraId="7C9713C7" w14:textId="6DFDDE70" w:rsidR="00011577" w:rsidRDefault="00011577" w:rsidP="006208BC">
      <w:r>
        <w:rPr>
          <w:b/>
          <w:bCs/>
        </w:rPr>
        <w:t>Answer</w:t>
      </w:r>
      <w:r>
        <w:t>.</w:t>
      </w:r>
      <w:r w:rsidR="002B66DE" w:rsidRPr="002B66DE">
        <w:t xml:space="preserve"> External style sheets are files that contain CSS rules that can be applied to multiple HTML pages. External style sheets have </w:t>
      </w:r>
      <w:proofErr w:type="spellStart"/>
      <w:r w:rsidR="002B66DE" w:rsidRPr="002B66DE">
        <w:t>css</w:t>
      </w:r>
      <w:proofErr w:type="spellEnd"/>
      <w:r w:rsidR="002B66DE" w:rsidRPr="002B66DE">
        <w:t xml:space="preserve"> extension and are linked to HTML documents using &lt;link&gt; element in &lt;head&gt; section.</w:t>
      </w:r>
    </w:p>
    <w:p w14:paraId="68D3A5A6" w14:textId="77777777" w:rsidR="00FD2958" w:rsidRDefault="00FD2958" w:rsidP="006208BC"/>
    <w:p w14:paraId="42F10541" w14:textId="060A41B7" w:rsidR="00FD2958" w:rsidRDefault="00FD2958" w:rsidP="00FD2958">
      <w:r>
        <w:t>Q16. What are the advantages and disadvantages of using external style sheets?</w:t>
      </w:r>
    </w:p>
    <w:p w14:paraId="60BF5BDB" w14:textId="77777777" w:rsidR="001534EF" w:rsidRDefault="003B22FF" w:rsidP="00FD2958">
      <w:r>
        <w:rPr>
          <w:b/>
          <w:bCs/>
        </w:rPr>
        <w:t>Answer</w:t>
      </w:r>
      <w:r>
        <w:t>.</w:t>
      </w:r>
      <w:r w:rsidR="00973AD7">
        <w:t xml:space="preserve">     </w:t>
      </w:r>
    </w:p>
    <w:p w14:paraId="3033F2C1" w14:textId="472E92B7" w:rsidR="00973AD7" w:rsidRDefault="00FD2958" w:rsidP="00FD2958">
      <w:r>
        <w:t>Advantages:</w:t>
      </w:r>
    </w:p>
    <w:p w14:paraId="1F0DF688" w14:textId="6FE1457E" w:rsidR="00FD2958" w:rsidRDefault="00FD2958" w:rsidP="00FD2958">
      <w:r>
        <w:t xml:space="preserve">They improve maintainability and code organization, as you can edit the style of multiple pages from one </w:t>
      </w:r>
      <w:proofErr w:type="spellStart"/>
      <w:proofErr w:type="gramStart"/>
      <w:r>
        <w:t>file.They</w:t>
      </w:r>
      <w:proofErr w:type="spellEnd"/>
      <w:proofErr w:type="gramEnd"/>
      <w:r>
        <w:t xml:space="preserve"> enhance reusability across multiple HTML files. We can link the same style sheet to different </w:t>
      </w:r>
      <w:proofErr w:type="spellStart"/>
      <w:r>
        <w:t>pages.ell</w:t>
      </w:r>
      <w:proofErr w:type="spellEnd"/>
      <w:r>
        <w:t xml:space="preserve"> Check</w:t>
      </w:r>
    </w:p>
    <w:p w14:paraId="2C333A76" w14:textId="77777777" w:rsidR="00973AD7" w:rsidRDefault="00304D61" w:rsidP="00304D61">
      <w:r>
        <w:t>Disadvantages:</w:t>
      </w:r>
    </w:p>
    <w:p w14:paraId="04A7F741" w14:textId="2CBEBBB1" w:rsidR="00304D61" w:rsidRDefault="00304D61" w:rsidP="00304D61">
      <w:r>
        <w:t>They may cause pages to not render correctly until the external style sheet is loaded. They may increase the site's download time.</w:t>
      </w:r>
    </w:p>
    <w:p w14:paraId="3AC53694" w14:textId="77777777" w:rsidR="00304D61" w:rsidRDefault="00304D61" w:rsidP="00304D61"/>
    <w:p w14:paraId="3ACBADEC" w14:textId="77777777" w:rsidR="00304D61" w:rsidRDefault="00304D61" w:rsidP="00304D61">
      <w:r>
        <w:t>Q17. What is the meaning of the CSS selector?</w:t>
      </w:r>
    </w:p>
    <w:p w14:paraId="46605622" w14:textId="7A6B0351" w:rsidR="00304D61" w:rsidRDefault="00973AD7" w:rsidP="00304D61">
      <w:r>
        <w:rPr>
          <w:b/>
          <w:bCs/>
        </w:rPr>
        <w:t>Answer</w:t>
      </w:r>
      <w:r>
        <w:t>.</w:t>
      </w:r>
      <w:r w:rsidR="00304D61">
        <w:t xml:space="preserve"> A selector can be based on the element name, id, class, attribute, pseudo-class, pseudo-element, or a combination of these. A selector is followed by a declaration block that contains the CSS properties and values to apply to the selected elements.</w:t>
      </w:r>
    </w:p>
    <w:p w14:paraId="7D6ABD92" w14:textId="77777777" w:rsidR="00973AD7" w:rsidRDefault="00973AD7" w:rsidP="00304D61"/>
    <w:p w14:paraId="4BCA759A" w14:textId="4D650637" w:rsidR="00304D61" w:rsidRDefault="00304D61" w:rsidP="00304D61">
      <w:r>
        <w:t>Q18. What are the media types allowed by CSS?</w:t>
      </w:r>
    </w:p>
    <w:p w14:paraId="0CA94460" w14:textId="10B797C0" w:rsidR="00C12694" w:rsidRDefault="00973AD7" w:rsidP="00973AD7">
      <w:proofErr w:type="spellStart"/>
      <w:r>
        <w:rPr>
          <w:b/>
          <w:bCs/>
        </w:rPr>
        <w:t>Answer</w:t>
      </w:r>
      <w:r>
        <w:t>.</w:t>
      </w:r>
      <w:r w:rsidR="00C44095">
        <w:t>The</w:t>
      </w:r>
      <w:proofErr w:type="spellEnd"/>
      <w:r w:rsidR="00C44095">
        <w:t xml:space="preserve"> all the </w:t>
      </w:r>
      <w:r w:rsidR="00C12694">
        <w:t>media types devices.</w:t>
      </w:r>
    </w:p>
    <w:p w14:paraId="7507C360" w14:textId="696471C8" w:rsidR="00F02C71" w:rsidRDefault="00F02C71" w:rsidP="00973AD7">
      <w:r>
        <w:t xml:space="preserve">The print media type, target print </w:t>
      </w:r>
      <w:r w:rsidR="00D81617">
        <w:t>pre</w:t>
      </w:r>
      <w:r>
        <w:t>view</w:t>
      </w:r>
      <w:r w:rsidR="00D81617">
        <w:t xml:space="preserve"> mode or when we try to print a web</w:t>
      </w:r>
      <w:r w:rsidR="008C079E">
        <w:t xml:space="preserve"> page.</w:t>
      </w:r>
    </w:p>
    <w:p w14:paraId="0F9EC936" w14:textId="7A5E6BAD" w:rsidR="008C079E" w:rsidRDefault="008C079E" w:rsidP="00973AD7">
      <w:r>
        <w:t xml:space="preserve">The screen media </w:t>
      </w:r>
      <w:proofErr w:type="gramStart"/>
      <w:r>
        <w:t xml:space="preserve">type </w:t>
      </w:r>
      <w:r w:rsidR="00777903">
        <w:t xml:space="preserve"> </w:t>
      </w:r>
      <w:r>
        <w:t>,</w:t>
      </w:r>
      <w:proofErr w:type="gramEnd"/>
      <w:r>
        <w:t>is</w:t>
      </w:r>
      <w:r w:rsidR="00777903">
        <w:t xml:space="preserve"> used for computer sc</w:t>
      </w:r>
      <w:r w:rsidR="00423B0A">
        <w:t xml:space="preserve">reens, tablets phone </w:t>
      </w:r>
      <w:r>
        <w:t xml:space="preserve"> </w:t>
      </w:r>
      <w:r w:rsidR="00613CEC">
        <w:t>and other display devices .it is</w:t>
      </w:r>
    </w:p>
    <w:p w14:paraId="310E7275" w14:textId="74E9CFFF" w:rsidR="00304D61" w:rsidRDefault="00196178" w:rsidP="00304D61">
      <w:r>
        <w:t>Most common media type for styling</w:t>
      </w:r>
      <w:r w:rsidR="00C278BC">
        <w:t xml:space="preserve"> web pages.</w:t>
      </w:r>
    </w:p>
    <w:p w14:paraId="6D94987E" w14:textId="77777777" w:rsidR="00C278BC" w:rsidRDefault="00C278BC" w:rsidP="00304D61"/>
    <w:p w14:paraId="6F48C775" w14:textId="2BA591C4" w:rsidR="00304D61" w:rsidRDefault="00304D61" w:rsidP="00304D61">
      <w:r>
        <w:t>Q19. What is the rule set?</w:t>
      </w:r>
    </w:p>
    <w:p w14:paraId="6CC79299" w14:textId="3F5D17BF" w:rsidR="00973AD7" w:rsidRDefault="00973AD7" w:rsidP="00304D61">
      <w:r>
        <w:rPr>
          <w:b/>
          <w:bCs/>
        </w:rPr>
        <w:t>Answer</w:t>
      </w:r>
      <w:r>
        <w:t>.</w:t>
      </w:r>
      <w:r w:rsidR="00EC142E" w:rsidRPr="00EC142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EC142E" w:rsidRPr="00EC142E">
        <w:t>CSS rule set contains one or more selectors and one or more declarations. The selector(s), which in this example is h</w:t>
      </w:r>
      <w:proofErr w:type="gramStart"/>
      <w:r w:rsidR="00EC142E" w:rsidRPr="00EC142E">
        <w:t>1 ,</w:t>
      </w:r>
      <w:proofErr w:type="gramEnd"/>
      <w:r w:rsidR="00EC142E" w:rsidRPr="00EC142E">
        <w:t xml:space="preserve"> points to an HTML element. The declaration(s), which in this example are </w:t>
      </w:r>
      <w:proofErr w:type="spellStart"/>
      <w:r w:rsidR="00EC142E" w:rsidRPr="00EC142E">
        <w:t>color</w:t>
      </w:r>
      <w:proofErr w:type="spellEnd"/>
      <w:r w:rsidR="00EC142E" w:rsidRPr="00EC142E">
        <w:t xml:space="preserve">: blue and text-align: </w:t>
      </w:r>
      <w:proofErr w:type="spellStart"/>
      <w:r w:rsidR="00EC142E" w:rsidRPr="00EC142E">
        <w:t>center</w:t>
      </w:r>
      <w:proofErr w:type="spellEnd"/>
      <w:r w:rsidR="00EC142E" w:rsidRPr="00EC142E">
        <w:t xml:space="preserve"> style the element with a property and value.</w:t>
      </w:r>
    </w:p>
    <w:p w14:paraId="1F5D1D68" w14:textId="1244EF81" w:rsidR="00304D61" w:rsidRDefault="00304D61" w:rsidP="00304D61">
      <w:r>
        <w:t>Q20. Create Layouts</w:t>
      </w:r>
    </w:p>
    <w:p w14:paraId="566460DD" w14:textId="77777777" w:rsidR="00973AD7" w:rsidRDefault="00973AD7" w:rsidP="00973AD7">
      <w:r>
        <w:rPr>
          <w:b/>
          <w:bCs/>
        </w:rPr>
        <w:t>Answer</w:t>
      </w:r>
      <w:r>
        <w:t>.</w:t>
      </w:r>
    </w:p>
    <w:p w14:paraId="18DFA25C" w14:textId="76E27683" w:rsidR="00973AD7" w:rsidRDefault="00070EB5" w:rsidP="00304D61">
      <w:r>
        <w:rPr>
          <w:noProof/>
        </w:rPr>
        <w:drawing>
          <wp:inline distT="0" distB="0" distL="0" distR="0" wp14:anchorId="5E376A5E" wp14:editId="2BCD1D1C">
            <wp:extent cx="5721350" cy="3746500"/>
            <wp:effectExtent l="0" t="0" r="0" b="6350"/>
            <wp:docPr id="208353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1"/>
    <w:rsid w:val="00011577"/>
    <w:rsid w:val="00070EB5"/>
    <w:rsid w:val="001534EF"/>
    <w:rsid w:val="00196178"/>
    <w:rsid w:val="00223FBA"/>
    <w:rsid w:val="002B66DE"/>
    <w:rsid w:val="00304D61"/>
    <w:rsid w:val="003B22FF"/>
    <w:rsid w:val="00423B0A"/>
    <w:rsid w:val="00517880"/>
    <w:rsid w:val="00554B50"/>
    <w:rsid w:val="005B535B"/>
    <w:rsid w:val="005D64A1"/>
    <w:rsid w:val="00613CEC"/>
    <w:rsid w:val="006208BC"/>
    <w:rsid w:val="0062126A"/>
    <w:rsid w:val="006B2D62"/>
    <w:rsid w:val="006D6786"/>
    <w:rsid w:val="00732262"/>
    <w:rsid w:val="00777903"/>
    <w:rsid w:val="007E19A3"/>
    <w:rsid w:val="008C079E"/>
    <w:rsid w:val="008D37B7"/>
    <w:rsid w:val="008E617C"/>
    <w:rsid w:val="00973AD7"/>
    <w:rsid w:val="009B694E"/>
    <w:rsid w:val="009D1E52"/>
    <w:rsid w:val="00AE1489"/>
    <w:rsid w:val="00B3464F"/>
    <w:rsid w:val="00B81EF4"/>
    <w:rsid w:val="00B92A0A"/>
    <w:rsid w:val="00BD103D"/>
    <w:rsid w:val="00BF2827"/>
    <w:rsid w:val="00BF2AEF"/>
    <w:rsid w:val="00C12694"/>
    <w:rsid w:val="00C15DE0"/>
    <w:rsid w:val="00C278BC"/>
    <w:rsid w:val="00C44095"/>
    <w:rsid w:val="00D321DF"/>
    <w:rsid w:val="00D81617"/>
    <w:rsid w:val="00DB2916"/>
    <w:rsid w:val="00DD4258"/>
    <w:rsid w:val="00EC142E"/>
    <w:rsid w:val="00ED6FD4"/>
    <w:rsid w:val="00F02C71"/>
    <w:rsid w:val="00F71851"/>
    <w:rsid w:val="00FA113A"/>
    <w:rsid w:val="00FD2958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5A4D"/>
  <w15:chartTrackingRefBased/>
  <w15:docId w15:val="{C75CFB31-3021-48FD-9359-B0A70A0E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6B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</dc:creator>
  <cp:keywords/>
  <dc:description/>
  <cp:lastModifiedBy>mahendra singh</cp:lastModifiedBy>
  <cp:revision>2</cp:revision>
  <dcterms:created xsi:type="dcterms:W3CDTF">2024-03-02T07:49:00Z</dcterms:created>
  <dcterms:modified xsi:type="dcterms:W3CDTF">2024-03-02T07:49:00Z</dcterms:modified>
</cp:coreProperties>
</file>